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8172F" w14:textId="77E673AC" w:rsidR="00657FED" w:rsidRPr="00DD3B61" w:rsidRDefault="00657FED" w:rsidP="00DD3B61">
      <w:pPr>
        <w:jc w:val="center"/>
        <w:rPr>
          <w:b/>
          <w:bCs/>
          <w:sz w:val="28"/>
          <w:szCs w:val="28"/>
          <w:u w:val="single"/>
        </w:rPr>
      </w:pPr>
      <w:r w:rsidRPr="00DD3B61">
        <w:rPr>
          <w:b/>
          <w:bCs/>
          <w:sz w:val="28"/>
          <w:szCs w:val="28"/>
          <w:u w:val="single"/>
        </w:rPr>
        <w:t>Project 1 Proposal</w:t>
      </w:r>
      <w:r w:rsidR="00DD3B61">
        <w:rPr>
          <w:b/>
          <w:bCs/>
          <w:sz w:val="28"/>
          <w:szCs w:val="28"/>
          <w:u w:val="single"/>
        </w:rPr>
        <w:t xml:space="preserve"> – Group 17</w:t>
      </w:r>
    </w:p>
    <w:p w14:paraId="7346855D" w14:textId="6551986D" w:rsidR="00657FED" w:rsidRPr="00DD3B61" w:rsidRDefault="00DD3B61" w:rsidP="00657FED">
      <w:pPr>
        <w:pStyle w:val="ListParagraph"/>
        <w:numPr>
          <w:ilvl w:val="0"/>
          <w:numId w:val="2"/>
        </w:numPr>
        <w:rPr>
          <w:b/>
          <w:bCs/>
        </w:rPr>
      </w:pPr>
      <w:r w:rsidRPr="00DD3B61">
        <w:rPr>
          <w:b/>
          <w:bCs/>
        </w:rPr>
        <w:t>Introduction</w:t>
      </w:r>
    </w:p>
    <w:p w14:paraId="412C5401" w14:textId="749E2D8E" w:rsidR="00657FED" w:rsidRDefault="00657FED" w:rsidP="00657FED">
      <w:pPr>
        <w:pStyle w:val="ListParagraph"/>
        <w:numPr>
          <w:ilvl w:val="1"/>
          <w:numId w:val="2"/>
        </w:numPr>
      </w:pPr>
      <w:r>
        <w:t>Dataset is a summary of global renewable energy use from the years 2000-2020</w:t>
      </w:r>
    </w:p>
    <w:p w14:paraId="3729B1D6" w14:textId="18D15FB3" w:rsidR="00657FED" w:rsidRDefault="00657FED" w:rsidP="00657FED">
      <w:pPr>
        <w:pStyle w:val="ListParagraph"/>
        <w:numPr>
          <w:ilvl w:val="1"/>
          <w:numId w:val="2"/>
        </w:numPr>
      </w:pPr>
      <w:r>
        <w:t>We chose this because we have a background in this field in our group and it is something that is personally interesting to us.</w:t>
      </w:r>
    </w:p>
    <w:p w14:paraId="72F7A9CF" w14:textId="75642D4B" w:rsidR="00657FED" w:rsidRDefault="00000000" w:rsidP="00657FED">
      <w:pPr>
        <w:pStyle w:val="ListParagraph"/>
        <w:numPr>
          <w:ilvl w:val="1"/>
          <w:numId w:val="2"/>
        </w:numPr>
      </w:pPr>
      <w:hyperlink r:id="rId5" w:history="1">
        <w:r w:rsidR="00657FED" w:rsidRPr="0099304F">
          <w:rPr>
            <w:rStyle w:val="Hyperlink"/>
          </w:rPr>
          <w:t>https://www.kaggle.com/datasets/anshtanwar/global-data-on-sustainable-energy</w:t>
        </w:r>
      </w:hyperlink>
    </w:p>
    <w:p w14:paraId="3FA6CDDA" w14:textId="32302C2C" w:rsidR="00657FED" w:rsidRPr="00DD3B61" w:rsidRDefault="00657FED" w:rsidP="00657FED">
      <w:pPr>
        <w:pStyle w:val="ListParagraph"/>
        <w:numPr>
          <w:ilvl w:val="0"/>
          <w:numId w:val="2"/>
        </w:numPr>
        <w:rPr>
          <w:b/>
          <w:bCs/>
        </w:rPr>
      </w:pPr>
      <w:r w:rsidRPr="00DD3B61">
        <w:rPr>
          <w:b/>
          <w:bCs/>
        </w:rPr>
        <w:t>High level questions</w:t>
      </w:r>
    </w:p>
    <w:p w14:paraId="515F6AD6" w14:textId="45779410" w:rsidR="00657FED" w:rsidRPr="00691CD9" w:rsidRDefault="00352EDC" w:rsidP="00657FED">
      <w:pPr>
        <w:pStyle w:val="ListParagraph"/>
        <w:numPr>
          <w:ilvl w:val="1"/>
          <w:numId w:val="2"/>
        </w:numPr>
      </w:pPr>
      <w:r w:rsidRPr="00691CD9">
        <w:t>How effective/efficient is foreign aid in developing countries for renewable energy?</w:t>
      </w:r>
      <w:r w:rsidR="00AB12BC">
        <w:t xml:space="preserve"> (Herbert)</w:t>
      </w:r>
    </w:p>
    <w:p w14:paraId="218C5FB9" w14:textId="176EED7B" w:rsidR="00352EDC" w:rsidRDefault="00691CD9" w:rsidP="00657FED">
      <w:pPr>
        <w:pStyle w:val="ListParagraph"/>
        <w:numPr>
          <w:ilvl w:val="1"/>
          <w:numId w:val="2"/>
        </w:numPr>
      </w:pPr>
      <w:r>
        <w:t>Are there any notable factors that would cause increases in a countries increase in adoption in renewable energy year over year?</w:t>
      </w:r>
      <w:r w:rsidR="00AB12BC">
        <w:t xml:space="preserve"> (Lina)</w:t>
      </w:r>
    </w:p>
    <w:p w14:paraId="1AC515F3" w14:textId="7D581E50" w:rsidR="00D324E1" w:rsidRDefault="00D324E1" w:rsidP="00AB12BC">
      <w:pPr>
        <w:pStyle w:val="ListParagraph"/>
        <w:numPr>
          <w:ilvl w:val="2"/>
          <w:numId w:val="2"/>
        </w:numPr>
      </w:pPr>
      <w:r>
        <w:t>Comparing U.S., China, India, Australia, Germany, Brazil with this question</w:t>
      </w:r>
    </w:p>
    <w:p w14:paraId="442A46F0" w14:textId="2A86E756" w:rsidR="00D324E1" w:rsidRDefault="00D324E1" w:rsidP="00D324E1">
      <w:pPr>
        <w:pStyle w:val="ListParagraph"/>
        <w:numPr>
          <w:ilvl w:val="2"/>
          <w:numId w:val="2"/>
        </w:numPr>
      </w:pPr>
      <w:r>
        <w:t xml:space="preserve">Comparing renewable energy usage to pollution </w:t>
      </w:r>
    </w:p>
    <w:p w14:paraId="2DC3B340" w14:textId="60986A0C" w:rsidR="00DD3B61" w:rsidRDefault="00AE0DBB" w:rsidP="00657FED">
      <w:pPr>
        <w:pStyle w:val="ListParagraph"/>
        <w:numPr>
          <w:ilvl w:val="1"/>
          <w:numId w:val="2"/>
        </w:numPr>
      </w:pPr>
      <w:r w:rsidRPr="00AE0DBB">
        <w:rPr>
          <w:bCs/>
        </w:rPr>
        <w:t>What conclusions can be drawn by examining a countries renewable usage by geographical location</w:t>
      </w:r>
      <w:r w:rsidR="00DD3B61">
        <w:t>?</w:t>
      </w:r>
      <w:r w:rsidR="00AB12BC">
        <w:t xml:space="preserve"> (Amar)</w:t>
      </w:r>
    </w:p>
    <w:p w14:paraId="44A1219D" w14:textId="735D936F" w:rsidR="00DD3B61" w:rsidRDefault="00DD3B61" w:rsidP="00DD3B61">
      <w:pPr>
        <w:pStyle w:val="ListParagraph"/>
        <w:numPr>
          <w:ilvl w:val="2"/>
          <w:numId w:val="2"/>
        </w:numPr>
      </w:pPr>
      <w:r>
        <w:t>This question can also be addressed if nations are dedicating more economic resources to developing renewable energy sources.</w:t>
      </w:r>
    </w:p>
    <w:p w14:paraId="237AAE35" w14:textId="66C07DCC" w:rsidR="00352EDC" w:rsidRDefault="00352EDC" w:rsidP="00352EDC">
      <w:pPr>
        <w:pStyle w:val="ListParagraph"/>
        <w:numPr>
          <w:ilvl w:val="0"/>
          <w:numId w:val="2"/>
        </w:numPr>
      </w:pPr>
      <w:r w:rsidRPr="00DD3B61">
        <w:rPr>
          <w:b/>
          <w:bCs/>
        </w:rPr>
        <w:t>Inspiration</w:t>
      </w:r>
      <w:r w:rsidR="00DD3B61">
        <w:t xml:space="preserve"> - There has been a growing movement for an increase in use or Renewable energy in the world with the rise of climate change and increases in deadly and destructive weather events. Our goal with this project is to highlight the economic and environmental effects of using renewable energy sources</w:t>
      </w:r>
      <w:r w:rsidR="00DD3B61">
        <w:tab/>
        <w:t xml:space="preserve"> and how developed nations can both benefit economically and help other nations develop sustainable energy solutions.</w:t>
      </w:r>
    </w:p>
    <w:p w14:paraId="1E2F94F9" w14:textId="4DCF217A" w:rsidR="00352EDC" w:rsidRPr="00DD3B61" w:rsidRDefault="00352EDC" w:rsidP="00352EDC">
      <w:pPr>
        <w:pStyle w:val="ListParagraph"/>
        <w:numPr>
          <w:ilvl w:val="0"/>
          <w:numId w:val="2"/>
        </w:numPr>
        <w:rPr>
          <w:b/>
          <w:bCs/>
        </w:rPr>
      </w:pPr>
      <w:r w:rsidRPr="00DD3B61">
        <w:rPr>
          <w:b/>
          <w:bCs/>
        </w:rPr>
        <w:t>Visuals</w:t>
      </w:r>
    </w:p>
    <w:p w14:paraId="358643EA" w14:textId="535889AB" w:rsidR="00352EDC" w:rsidRDefault="00352EDC" w:rsidP="00352EDC">
      <w:pPr>
        <w:pStyle w:val="ListParagraph"/>
        <w:numPr>
          <w:ilvl w:val="1"/>
          <w:numId w:val="2"/>
        </w:numPr>
      </w:pPr>
      <w:r>
        <w:t>Map with geographical data</w:t>
      </w:r>
      <w:r w:rsidR="00DB5A8E">
        <w:t xml:space="preserve"> for locations that we focus on in the presentation</w:t>
      </w:r>
    </w:p>
    <w:p w14:paraId="14B60432" w14:textId="6E09F5D3" w:rsidR="00DB5A8E" w:rsidRDefault="00DB5A8E" w:rsidP="00DB5A8E">
      <w:pPr>
        <w:pStyle w:val="ListParagraph"/>
        <w:numPr>
          <w:ilvl w:val="2"/>
          <w:numId w:val="2"/>
        </w:numPr>
      </w:pPr>
      <w:r>
        <w:t>As sustainability changed over time – do year over year comparison? Or just do start year and end year</w:t>
      </w:r>
    </w:p>
    <w:p w14:paraId="24FF40EE" w14:textId="5D045D93" w:rsidR="008C4C33" w:rsidRDefault="008C4C33" w:rsidP="00DB5A8E">
      <w:pPr>
        <w:pStyle w:val="ListParagraph"/>
        <w:numPr>
          <w:ilvl w:val="2"/>
          <w:numId w:val="2"/>
        </w:numPr>
      </w:pPr>
      <w:r>
        <w:t>2</w:t>
      </w:r>
      <w:r w:rsidRPr="008C4C33">
        <w:rPr>
          <w:vertAlign w:val="superscript"/>
        </w:rPr>
        <w:t>nd</w:t>
      </w:r>
      <w:r>
        <w:t xml:space="preserve"> map? Could use geographical locations to include </w:t>
      </w:r>
      <w:r w:rsidR="007F0B1F">
        <w:t>countries with more natural geographic/social/economic factors that would improve the output of renewable energy</w:t>
      </w:r>
    </w:p>
    <w:p w14:paraId="23023D05" w14:textId="3A966AF0" w:rsidR="00DB5A8E" w:rsidRDefault="00DB5A8E" w:rsidP="00DB5A8E">
      <w:pPr>
        <w:pStyle w:val="ListParagraph"/>
        <w:numPr>
          <w:ilvl w:val="1"/>
          <w:numId w:val="2"/>
        </w:numPr>
      </w:pPr>
      <w:r>
        <w:t>1 hbar chart / 1 bar chart</w:t>
      </w:r>
    </w:p>
    <w:p w14:paraId="744861FA" w14:textId="3B7437A6" w:rsidR="00DB5A8E" w:rsidRDefault="00DB5A8E" w:rsidP="00DB5A8E">
      <w:pPr>
        <w:pStyle w:val="ListParagraph"/>
        <w:numPr>
          <w:ilvl w:val="2"/>
          <w:numId w:val="2"/>
        </w:numPr>
      </w:pPr>
      <w:r>
        <w:t xml:space="preserve">Use to examine countries usage over years with </w:t>
      </w:r>
    </w:p>
    <w:p w14:paraId="6BCC5026" w14:textId="148E135A" w:rsidR="00DD3B61" w:rsidRDefault="00DD3B61" w:rsidP="00DB5A8E">
      <w:pPr>
        <w:pStyle w:val="ListParagraph"/>
        <w:numPr>
          <w:ilvl w:val="2"/>
          <w:numId w:val="2"/>
        </w:numPr>
      </w:pPr>
      <w:r>
        <w:t>Use to address GDP growth in comparison to renewables</w:t>
      </w:r>
    </w:p>
    <w:p w14:paraId="6080EDD7" w14:textId="599C51F2" w:rsidR="00DB5A8E" w:rsidRDefault="00DB5A8E" w:rsidP="00352EDC">
      <w:pPr>
        <w:pStyle w:val="ListParagraph"/>
        <w:numPr>
          <w:ilvl w:val="1"/>
          <w:numId w:val="2"/>
        </w:numPr>
      </w:pPr>
      <w:r>
        <w:t xml:space="preserve">Donut chart – Country energy usage top 10 (renewable) </w:t>
      </w:r>
    </w:p>
    <w:p w14:paraId="7BC33E28" w14:textId="1E37CCE5" w:rsidR="00DB5A8E" w:rsidRDefault="00DB5A8E" w:rsidP="00DB5A8E">
      <w:pPr>
        <w:pStyle w:val="ListParagraph"/>
        <w:numPr>
          <w:ilvl w:val="2"/>
          <w:numId w:val="2"/>
        </w:numPr>
      </w:pPr>
      <w:r>
        <w:t>Consider using for nuclear vs other renewable energy types</w:t>
      </w:r>
    </w:p>
    <w:p w14:paraId="62303759" w14:textId="6E64081B" w:rsidR="00DB5A8E" w:rsidRDefault="00DB5A8E" w:rsidP="00352EDC">
      <w:pPr>
        <w:pStyle w:val="ListParagraph"/>
        <w:numPr>
          <w:ilvl w:val="1"/>
          <w:numId w:val="2"/>
        </w:numPr>
      </w:pPr>
      <w:r>
        <w:t>1 violin chart – use to address foreign aid question</w:t>
      </w:r>
    </w:p>
    <w:p w14:paraId="6CE7B74F" w14:textId="210D6C28" w:rsidR="008C4C33" w:rsidRDefault="008C4C33" w:rsidP="00352EDC">
      <w:pPr>
        <w:pStyle w:val="ListParagraph"/>
        <w:numPr>
          <w:ilvl w:val="1"/>
          <w:numId w:val="2"/>
        </w:numPr>
      </w:pPr>
      <w:r>
        <w:t xml:space="preserve">Scatter Plot - Low carbon energy </w:t>
      </w:r>
    </w:p>
    <w:p w14:paraId="633F8A3B" w14:textId="7A0D7E86" w:rsidR="00C56D8E" w:rsidRDefault="0081012E" w:rsidP="00352EDC">
      <w:pPr>
        <w:pStyle w:val="ListParagraph"/>
        <w:numPr>
          <w:ilvl w:val="1"/>
          <w:numId w:val="2"/>
        </w:numPr>
      </w:pPr>
      <w:r>
        <w:t xml:space="preserve">Color Scheme </w:t>
      </w:r>
    </w:p>
    <w:p w14:paraId="106E2A87" w14:textId="382B0D82" w:rsidR="0081012E" w:rsidRDefault="0081012E" w:rsidP="00C56D8E">
      <w:pPr>
        <w:pStyle w:val="ListParagraph"/>
        <w:numPr>
          <w:ilvl w:val="2"/>
          <w:numId w:val="2"/>
        </w:numPr>
      </w:pPr>
      <w:r>
        <w:t xml:space="preserve"> </w:t>
      </w:r>
      <w:r w:rsidRPr="0081012E">
        <w:t>https://coolors.co/2d3142-bfc0c0-ffffff-</w:t>
      </w:r>
      <w:r w:rsidR="00EE1BDC" w:rsidRPr="00EE1BDC">
        <w:t xml:space="preserve"> </w:t>
      </w:r>
      <w:r w:rsidR="00EE1BDC">
        <w:t>ea</w:t>
      </w:r>
      <w:r w:rsidR="00EE1BDC" w:rsidRPr="00EE1BDC">
        <w:t>5</w:t>
      </w:r>
      <w:r w:rsidR="00EE1BDC">
        <w:t>c</w:t>
      </w:r>
      <w:r w:rsidR="00EE1BDC" w:rsidRPr="00EE1BDC">
        <w:t>1</w:t>
      </w:r>
      <w:r w:rsidR="00EE1BDC">
        <w:t>f</w:t>
      </w:r>
      <w:r w:rsidRPr="0081012E">
        <w:t>-4f5d75</w:t>
      </w:r>
    </w:p>
    <w:p w14:paraId="0A0A2E4D" w14:textId="39F390CF" w:rsidR="008C4C33" w:rsidRDefault="00D324E1" w:rsidP="008C4C33">
      <w:pPr>
        <w:pStyle w:val="ListParagraph"/>
        <w:numPr>
          <w:ilvl w:val="0"/>
          <w:numId w:val="2"/>
        </w:numPr>
      </w:pPr>
      <w:r>
        <w:rPr>
          <w:b/>
          <w:bCs/>
        </w:rPr>
        <w:t xml:space="preserve">Liner </w:t>
      </w:r>
      <w:r w:rsidR="00DB5A8E" w:rsidRPr="00DD3B61">
        <w:rPr>
          <w:b/>
          <w:bCs/>
        </w:rPr>
        <w:t>Regression</w:t>
      </w:r>
      <w:r w:rsidR="008C4C33">
        <w:t xml:space="preserve"> </w:t>
      </w:r>
      <w:r w:rsidR="000C160D" w:rsidRPr="000C160D">
        <w:t>Does a countries GDP growth also imply an increase in renewable usage?</w:t>
      </w:r>
      <w:r w:rsidR="000C160D" w:rsidRPr="000C160D" w:rsidDel="00E658AE">
        <w:t xml:space="preserve"> </w:t>
      </w:r>
      <w:del w:id="0" w:author="Jason Wloszek" w:date="2024-06-03T21:05:00Z" w16du:dateUtc="2024-06-04T01:05:00Z">
        <w:r w:rsidR="008C4C33" w:rsidDel="00E658AE">
          <w:delText xml:space="preserve">- </w:delText>
        </w:r>
      </w:del>
      <w:r w:rsidR="00E658AE">
        <w:t>two regressions</w:t>
      </w:r>
    </w:p>
    <w:p w14:paraId="1930732E" w14:textId="3283D62D" w:rsidR="00E658AE" w:rsidRDefault="00E658AE" w:rsidP="00E658AE">
      <w:pPr>
        <w:pStyle w:val="ListParagraph"/>
        <w:numPr>
          <w:ilvl w:val="1"/>
          <w:numId w:val="2"/>
        </w:numPr>
      </w:pPr>
      <w:r w:rsidRPr="00E658AE">
        <w:t>"GDP per Capita vs Electricity from Fossil Fuels (TWh) - 2020"</w:t>
      </w:r>
    </w:p>
    <w:p w14:paraId="7E666D98" w14:textId="5CA574D2" w:rsidR="00E658AE" w:rsidRDefault="00E658AE" w:rsidP="00E658AE">
      <w:pPr>
        <w:pStyle w:val="ListParagraph"/>
        <w:numPr>
          <w:ilvl w:val="1"/>
          <w:numId w:val="2"/>
        </w:numPr>
      </w:pPr>
      <w:r w:rsidRPr="00E658AE">
        <w:t>"GDP per Capita vs Electricity from renewables (TWh) - 2020"</w:t>
      </w:r>
    </w:p>
    <w:p w14:paraId="059879A5" w14:textId="36BEE04F" w:rsidR="00AB12BC" w:rsidRPr="005D4717" w:rsidRDefault="005D4717" w:rsidP="008C4C33">
      <w:pPr>
        <w:pStyle w:val="ListParagraph"/>
        <w:numPr>
          <w:ilvl w:val="0"/>
          <w:numId w:val="2"/>
        </w:numPr>
      </w:pPr>
      <w:r>
        <w:rPr>
          <w:b/>
          <w:bCs/>
        </w:rPr>
        <w:t>Roles and responsibilities</w:t>
      </w:r>
    </w:p>
    <w:p w14:paraId="25BC2131" w14:textId="1F4DD7AA" w:rsidR="005D4717" w:rsidRPr="005D4717" w:rsidRDefault="005D4717" w:rsidP="005D4717">
      <w:pPr>
        <w:pStyle w:val="ListParagraph"/>
        <w:numPr>
          <w:ilvl w:val="1"/>
          <w:numId w:val="2"/>
        </w:numPr>
      </w:pPr>
      <w:r>
        <w:rPr>
          <w:b/>
          <w:bCs/>
        </w:rPr>
        <w:lastRenderedPageBreak/>
        <w:t>Question 1 – Herbert</w:t>
      </w:r>
    </w:p>
    <w:p w14:paraId="3B20420E" w14:textId="5F4F1E50" w:rsidR="005D4717" w:rsidRPr="005D4717" w:rsidRDefault="005D4717" w:rsidP="005D4717">
      <w:pPr>
        <w:pStyle w:val="ListParagraph"/>
        <w:numPr>
          <w:ilvl w:val="1"/>
          <w:numId w:val="2"/>
        </w:numPr>
      </w:pPr>
      <w:r>
        <w:rPr>
          <w:b/>
          <w:bCs/>
        </w:rPr>
        <w:t>Question 2 - Lina</w:t>
      </w:r>
    </w:p>
    <w:p w14:paraId="0AACB541" w14:textId="5BC3872F" w:rsidR="005D4717" w:rsidRDefault="005D4717" w:rsidP="005D4717">
      <w:pPr>
        <w:pStyle w:val="ListParagraph"/>
        <w:numPr>
          <w:ilvl w:val="1"/>
          <w:numId w:val="2"/>
        </w:numPr>
      </w:pPr>
      <w:r>
        <w:t>Question 3 – Amar</w:t>
      </w:r>
    </w:p>
    <w:p w14:paraId="2F73BD24" w14:textId="436C7A9E" w:rsidR="005D4717" w:rsidRDefault="005D4717" w:rsidP="005D4717">
      <w:pPr>
        <w:pStyle w:val="ListParagraph"/>
        <w:numPr>
          <w:ilvl w:val="1"/>
          <w:numId w:val="2"/>
        </w:numPr>
      </w:pPr>
      <w:r>
        <w:t xml:space="preserve">Regression – Jason </w:t>
      </w:r>
    </w:p>
    <w:p w14:paraId="3151E343" w14:textId="123EA4D6" w:rsidR="00AB12BC" w:rsidRDefault="005D4717" w:rsidP="006E6236">
      <w:pPr>
        <w:pStyle w:val="ListParagraph"/>
        <w:numPr>
          <w:ilvl w:val="1"/>
          <w:numId w:val="2"/>
        </w:numPr>
      </w:pPr>
      <w:r>
        <w:t>Slides &amp; Write Up – Collaborative group work</w:t>
      </w:r>
    </w:p>
    <w:p w14:paraId="0FF5F2B5" w14:textId="1DD59DD1" w:rsidR="006E6236" w:rsidRDefault="006E6236" w:rsidP="006E6236">
      <w:pPr>
        <w:pStyle w:val="ListParagraph"/>
        <w:numPr>
          <w:ilvl w:val="1"/>
          <w:numId w:val="2"/>
        </w:numPr>
      </w:pPr>
      <w:r>
        <w:t>Slide Presentation</w:t>
      </w:r>
    </w:p>
    <w:p w14:paraId="71584B66" w14:textId="34BF4AB2" w:rsidR="006E6236" w:rsidRDefault="006E6236" w:rsidP="006E6236">
      <w:pPr>
        <w:pStyle w:val="ListParagraph"/>
        <w:numPr>
          <w:ilvl w:val="2"/>
          <w:numId w:val="2"/>
        </w:numPr>
      </w:pPr>
      <w:r>
        <w:t xml:space="preserve">Intro </w:t>
      </w:r>
      <w:r w:rsidR="00760329">
        <w:t>(Jason)</w:t>
      </w:r>
    </w:p>
    <w:p w14:paraId="16E68C90" w14:textId="5122DBB1" w:rsidR="006E6236" w:rsidRDefault="006E6236" w:rsidP="006E6236">
      <w:pPr>
        <w:pStyle w:val="ListParagraph"/>
        <w:numPr>
          <w:ilvl w:val="2"/>
          <w:numId w:val="2"/>
        </w:numPr>
      </w:pPr>
      <w:r>
        <w:t>Objective (Lina)</w:t>
      </w:r>
    </w:p>
    <w:p w14:paraId="50A3F675" w14:textId="579452ED" w:rsidR="006E6236" w:rsidRDefault="006E6236" w:rsidP="006E6236">
      <w:pPr>
        <w:pStyle w:val="ListParagraph"/>
        <w:numPr>
          <w:ilvl w:val="2"/>
          <w:numId w:val="2"/>
        </w:numPr>
      </w:pPr>
      <w:r>
        <w:t>Our Dataset (Lina)</w:t>
      </w:r>
    </w:p>
    <w:p w14:paraId="27CAD22B" w14:textId="1F813348" w:rsidR="006E6236" w:rsidRDefault="006E6236" w:rsidP="006E6236">
      <w:pPr>
        <w:pStyle w:val="ListParagraph"/>
        <w:numPr>
          <w:ilvl w:val="2"/>
          <w:numId w:val="2"/>
        </w:numPr>
      </w:pPr>
      <w:r>
        <w:t>Data Engineering (Herbert)</w:t>
      </w:r>
    </w:p>
    <w:p w14:paraId="1EF3C4D9" w14:textId="53DA682D" w:rsidR="006E6236" w:rsidRDefault="006E6236" w:rsidP="006E6236">
      <w:pPr>
        <w:pStyle w:val="ListParagraph"/>
        <w:numPr>
          <w:ilvl w:val="2"/>
          <w:numId w:val="2"/>
        </w:numPr>
      </w:pPr>
      <w:r>
        <w:t>High Level Questions (Herbert)</w:t>
      </w:r>
    </w:p>
    <w:p w14:paraId="7AF2B4A4" w14:textId="61CBB6B9" w:rsidR="006E6236" w:rsidRDefault="006E6236" w:rsidP="006E6236">
      <w:pPr>
        <w:pStyle w:val="ListParagraph"/>
        <w:numPr>
          <w:ilvl w:val="2"/>
          <w:numId w:val="2"/>
        </w:numPr>
      </w:pPr>
      <w:r>
        <w:t>Question 1 (Herbert)</w:t>
      </w:r>
    </w:p>
    <w:p w14:paraId="36C704FE" w14:textId="009A390D" w:rsidR="006E6236" w:rsidRDefault="006E6236" w:rsidP="006E6236">
      <w:pPr>
        <w:pStyle w:val="ListParagraph"/>
        <w:numPr>
          <w:ilvl w:val="2"/>
          <w:numId w:val="2"/>
        </w:numPr>
      </w:pPr>
      <w:r>
        <w:t>Question 2 (Lina)</w:t>
      </w:r>
    </w:p>
    <w:p w14:paraId="438BA7E4" w14:textId="759D9A76" w:rsidR="006E6236" w:rsidRDefault="006E6236" w:rsidP="006E6236">
      <w:pPr>
        <w:pStyle w:val="ListParagraph"/>
        <w:numPr>
          <w:ilvl w:val="2"/>
          <w:numId w:val="2"/>
        </w:numPr>
      </w:pPr>
      <w:r>
        <w:t>Question 3 (Amar)</w:t>
      </w:r>
    </w:p>
    <w:p w14:paraId="06DE8258" w14:textId="378EA693" w:rsidR="006E6236" w:rsidRDefault="006E6236" w:rsidP="006E6236">
      <w:pPr>
        <w:pStyle w:val="ListParagraph"/>
        <w:numPr>
          <w:ilvl w:val="2"/>
          <w:numId w:val="2"/>
        </w:numPr>
      </w:pPr>
      <w:r>
        <w:t>Regression (Jason)</w:t>
      </w:r>
    </w:p>
    <w:p w14:paraId="39EAC0C5" w14:textId="1C3A78D6" w:rsidR="006E6236" w:rsidRDefault="006E6236" w:rsidP="006E6236">
      <w:pPr>
        <w:pStyle w:val="ListParagraph"/>
        <w:numPr>
          <w:ilvl w:val="2"/>
          <w:numId w:val="2"/>
        </w:numPr>
      </w:pPr>
      <w:r>
        <w:t>Bias and limitations ( Amar )</w:t>
      </w:r>
    </w:p>
    <w:p w14:paraId="04A18992" w14:textId="3813BAF9" w:rsidR="006E6236" w:rsidRPr="008C4C33" w:rsidRDefault="006E6236" w:rsidP="006E6236">
      <w:pPr>
        <w:pStyle w:val="ListParagraph"/>
        <w:numPr>
          <w:ilvl w:val="2"/>
          <w:numId w:val="2"/>
        </w:numPr>
      </w:pPr>
      <w:r>
        <w:t>Conclusion/Final thoughts/Call to action  (Jason)</w:t>
      </w:r>
    </w:p>
    <w:p w14:paraId="40EFFD1B" w14:textId="439EF1A6" w:rsidR="008C4C33" w:rsidRDefault="008C4C33" w:rsidP="008C4C33">
      <w:pPr>
        <w:ind w:left="360"/>
      </w:pPr>
    </w:p>
    <w:p w14:paraId="08888D1D" w14:textId="77777777" w:rsidR="00657FED" w:rsidRDefault="00657FED" w:rsidP="00657FED">
      <w:pPr>
        <w:pStyle w:val="ListParagraph"/>
      </w:pPr>
    </w:p>
    <w:sectPr w:rsidR="00657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E338CB"/>
    <w:multiLevelType w:val="hybridMultilevel"/>
    <w:tmpl w:val="CDA81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000DC6"/>
    <w:multiLevelType w:val="hybridMultilevel"/>
    <w:tmpl w:val="4DC27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567233">
    <w:abstractNumId w:val="1"/>
  </w:num>
  <w:num w:numId="2" w16cid:durableId="3860751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son Wloszek">
    <w15:presenceInfo w15:providerId="Windows Live" w15:userId="4754bb505de8ea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FED"/>
    <w:rsid w:val="000470B3"/>
    <w:rsid w:val="000C160D"/>
    <w:rsid w:val="001A00B1"/>
    <w:rsid w:val="00352EDC"/>
    <w:rsid w:val="005D4717"/>
    <w:rsid w:val="00657FED"/>
    <w:rsid w:val="00691CD9"/>
    <w:rsid w:val="006E6236"/>
    <w:rsid w:val="0072133B"/>
    <w:rsid w:val="00760329"/>
    <w:rsid w:val="007F0B1F"/>
    <w:rsid w:val="0081012E"/>
    <w:rsid w:val="008B7E8E"/>
    <w:rsid w:val="008C4C33"/>
    <w:rsid w:val="008F6042"/>
    <w:rsid w:val="00AB12BC"/>
    <w:rsid w:val="00AE0DBB"/>
    <w:rsid w:val="00B35B09"/>
    <w:rsid w:val="00C56D8E"/>
    <w:rsid w:val="00CE1F8D"/>
    <w:rsid w:val="00D324E1"/>
    <w:rsid w:val="00DB5A8E"/>
    <w:rsid w:val="00DD3B61"/>
    <w:rsid w:val="00E658AE"/>
    <w:rsid w:val="00EA0D1A"/>
    <w:rsid w:val="00EE1BDC"/>
    <w:rsid w:val="00FA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57EF"/>
  <w15:chartTrackingRefBased/>
  <w15:docId w15:val="{AFFB14EF-295D-4C14-B771-5CF01C8E8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F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F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F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F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F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F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F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F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F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F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F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F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F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F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FED"/>
    <w:rPr>
      <w:rFonts w:eastAsiaTheme="majorEastAsia" w:cstheme="majorBidi"/>
      <w:color w:val="272727" w:themeColor="text1" w:themeTint="D8"/>
    </w:rPr>
  </w:style>
  <w:style w:type="paragraph" w:styleId="Title">
    <w:name w:val="Title"/>
    <w:basedOn w:val="Normal"/>
    <w:next w:val="Normal"/>
    <w:link w:val="TitleChar"/>
    <w:uiPriority w:val="10"/>
    <w:qFormat/>
    <w:rsid w:val="00657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FED"/>
    <w:pPr>
      <w:spacing w:before="160"/>
      <w:jc w:val="center"/>
    </w:pPr>
    <w:rPr>
      <w:i/>
      <w:iCs/>
      <w:color w:val="404040" w:themeColor="text1" w:themeTint="BF"/>
    </w:rPr>
  </w:style>
  <w:style w:type="character" w:customStyle="1" w:styleId="QuoteChar">
    <w:name w:val="Quote Char"/>
    <w:basedOn w:val="DefaultParagraphFont"/>
    <w:link w:val="Quote"/>
    <w:uiPriority w:val="29"/>
    <w:rsid w:val="00657FED"/>
    <w:rPr>
      <w:i/>
      <w:iCs/>
      <w:color w:val="404040" w:themeColor="text1" w:themeTint="BF"/>
    </w:rPr>
  </w:style>
  <w:style w:type="paragraph" w:styleId="ListParagraph">
    <w:name w:val="List Paragraph"/>
    <w:basedOn w:val="Normal"/>
    <w:uiPriority w:val="34"/>
    <w:qFormat/>
    <w:rsid w:val="00657FED"/>
    <w:pPr>
      <w:ind w:left="720"/>
      <w:contextualSpacing/>
    </w:pPr>
  </w:style>
  <w:style w:type="character" w:styleId="IntenseEmphasis">
    <w:name w:val="Intense Emphasis"/>
    <w:basedOn w:val="DefaultParagraphFont"/>
    <w:uiPriority w:val="21"/>
    <w:qFormat/>
    <w:rsid w:val="00657FED"/>
    <w:rPr>
      <w:i/>
      <w:iCs/>
      <w:color w:val="2F5496" w:themeColor="accent1" w:themeShade="BF"/>
    </w:rPr>
  </w:style>
  <w:style w:type="paragraph" w:styleId="IntenseQuote">
    <w:name w:val="Intense Quote"/>
    <w:basedOn w:val="Normal"/>
    <w:next w:val="Normal"/>
    <w:link w:val="IntenseQuoteChar"/>
    <w:uiPriority w:val="30"/>
    <w:qFormat/>
    <w:rsid w:val="00657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FED"/>
    <w:rPr>
      <w:i/>
      <w:iCs/>
      <w:color w:val="2F5496" w:themeColor="accent1" w:themeShade="BF"/>
    </w:rPr>
  </w:style>
  <w:style w:type="character" w:styleId="IntenseReference">
    <w:name w:val="Intense Reference"/>
    <w:basedOn w:val="DefaultParagraphFont"/>
    <w:uiPriority w:val="32"/>
    <w:qFormat/>
    <w:rsid w:val="00657FED"/>
    <w:rPr>
      <w:b/>
      <w:bCs/>
      <w:smallCaps/>
      <w:color w:val="2F5496" w:themeColor="accent1" w:themeShade="BF"/>
      <w:spacing w:val="5"/>
    </w:rPr>
  </w:style>
  <w:style w:type="character" w:styleId="Hyperlink">
    <w:name w:val="Hyperlink"/>
    <w:basedOn w:val="DefaultParagraphFont"/>
    <w:uiPriority w:val="99"/>
    <w:unhideWhenUsed/>
    <w:rsid w:val="00657FED"/>
    <w:rPr>
      <w:color w:val="0563C1" w:themeColor="hyperlink"/>
      <w:u w:val="single"/>
    </w:rPr>
  </w:style>
  <w:style w:type="character" w:styleId="UnresolvedMention">
    <w:name w:val="Unresolved Mention"/>
    <w:basedOn w:val="DefaultParagraphFont"/>
    <w:uiPriority w:val="99"/>
    <w:semiHidden/>
    <w:unhideWhenUsed/>
    <w:rsid w:val="00657FED"/>
    <w:rPr>
      <w:color w:val="605E5C"/>
      <w:shd w:val="clear" w:color="auto" w:fill="E1DFDD"/>
    </w:rPr>
  </w:style>
  <w:style w:type="paragraph" w:styleId="Revision">
    <w:name w:val="Revision"/>
    <w:hidden/>
    <w:uiPriority w:val="99"/>
    <w:semiHidden/>
    <w:rsid w:val="00B35B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980480">
      <w:bodyDiv w:val="1"/>
      <w:marLeft w:val="0"/>
      <w:marRight w:val="0"/>
      <w:marTop w:val="0"/>
      <w:marBottom w:val="0"/>
      <w:divBdr>
        <w:top w:val="none" w:sz="0" w:space="0" w:color="auto"/>
        <w:left w:val="none" w:sz="0" w:space="0" w:color="auto"/>
        <w:bottom w:val="none" w:sz="0" w:space="0" w:color="auto"/>
        <w:right w:val="none" w:sz="0" w:space="0" w:color="auto"/>
      </w:divBdr>
    </w:div>
    <w:div w:id="1919703796">
      <w:bodyDiv w:val="1"/>
      <w:marLeft w:val="0"/>
      <w:marRight w:val="0"/>
      <w:marTop w:val="0"/>
      <w:marBottom w:val="0"/>
      <w:divBdr>
        <w:top w:val="none" w:sz="0" w:space="0" w:color="auto"/>
        <w:left w:val="none" w:sz="0" w:space="0" w:color="auto"/>
        <w:bottom w:val="none" w:sz="0" w:space="0" w:color="auto"/>
        <w:right w:val="none" w:sz="0" w:space="0" w:color="auto"/>
      </w:divBdr>
    </w:div>
    <w:div w:id="194815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nshtanwar/global-data-on-sustainable-ener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11580</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Wloszek</dc:creator>
  <cp:keywords/>
  <dc:description/>
  <cp:lastModifiedBy>Jason Wloszek</cp:lastModifiedBy>
  <cp:revision>22</cp:revision>
  <dcterms:created xsi:type="dcterms:W3CDTF">2024-05-29T01:19:00Z</dcterms:created>
  <dcterms:modified xsi:type="dcterms:W3CDTF">2024-06-16T13:53:00Z</dcterms:modified>
</cp:coreProperties>
</file>